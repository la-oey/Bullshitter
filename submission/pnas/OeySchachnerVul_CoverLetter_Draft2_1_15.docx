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44AF" w14:textId="282B60EB" w:rsidR="008A0962" w:rsidRDefault="003E64E8">
      <w:pPr>
        <w:rPr>
          <w:rFonts w:ascii="Times New Roman" w:hAnsi="Times New Roman" w:cs="Times New Roman"/>
        </w:rPr>
      </w:pPr>
      <w:r w:rsidRPr="003E64E8">
        <w:rPr>
          <w:rFonts w:ascii="Times New Roman" w:hAnsi="Times New Roman" w:cs="Times New Roman"/>
        </w:rPr>
        <w:t>January</w:t>
      </w:r>
      <w:r>
        <w:rPr>
          <w:rFonts w:ascii="Times New Roman" w:hAnsi="Times New Roman" w:cs="Times New Roman"/>
        </w:rPr>
        <w:t xml:space="preserve"> 15, 2020</w:t>
      </w:r>
    </w:p>
    <w:p w14:paraId="2331EC1E" w14:textId="4D3BFF15" w:rsidR="003E64E8" w:rsidRDefault="003E64E8">
      <w:pPr>
        <w:rPr>
          <w:rFonts w:ascii="Times New Roman" w:hAnsi="Times New Roman" w:cs="Times New Roman"/>
        </w:rPr>
      </w:pPr>
    </w:p>
    <w:p w14:paraId="11B5ADB6" w14:textId="7426F641" w:rsidR="003E64E8" w:rsidRDefault="003E6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[May R. </w:t>
      </w:r>
      <w:proofErr w:type="spellStart"/>
      <w:r>
        <w:rPr>
          <w:rFonts w:ascii="Times New Roman" w:hAnsi="Times New Roman" w:cs="Times New Roman"/>
        </w:rPr>
        <w:t>Berenbaum</w:t>
      </w:r>
      <w:proofErr w:type="spellEnd"/>
      <w:r>
        <w:rPr>
          <w:rFonts w:ascii="Times New Roman" w:hAnsi="Times New Roman" w:cs="Times New Roman"/>
        </w:rPr>
        <w:t xml:space="preserve">] </w:t>
      </w:r>
      <w:r w:rsidRPr="003E64E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or whichever editor we should send to</w:t>
      </w:r>
    </w:p>
    <w:p w14:paraId="592739FD" w14:textId="404A01A2" w:rsidR="003E64E8" w:rsidRDefault="003E6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Editor-in-Chief, </w:t>
      </w:r>
      <w:r w:rsidRPr="003E64E8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 xml:space="preserve">roceedings of the </w:t>
      </w:r>
      <w:r w:rsidRPr="003E64E8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/>
          <w:iCs/>
        </w:rPr>
        <w:t xml:space="preserve">ational </w:t>
      </w:r>
      <w:r w:rsidRPr="003E64E8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cademy of Sciences of the United States of America</w:t>
      </w:r>
    </w:p>
    <w:p w14:paraId="17A5530B" w14:textId="722D687C" w:rsidR="003E64E8" w:rsidRDefault="003E64E8">
      <w:pPr>
        <w:rPr>
          <w:rFonts w:ascii="Times New Roman" w:hAnsi="Times New Roman" w:cs="Times New Roman"/>
        </w:rPr>
      </w:pPr>
    </w:p>
    <w:p w14:paraId="530E4592" w14:textId="658FDADD" w:rsidR="003E64E8" w:rsidRDefault="003E64E8">
      <w:pPr>
        <w:rPr>
          <w:rFonts w:ascii="Times New Roman" w:hAnsi="Times New Roman" w:cs="Times New Roman"/>
        </w:rPr>
      </w:pPr>
    </w:p>
    <w:p w14:paraId="5ACC2E8B" w14:textId="538F48A3" w:rsidR="003E64E8" w:rsidRDefault="003E6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gramStart"/>
      <w:r>
        <w:rPr>
          <w:rFonts w:ascii="Times New Roman" w:hAnsi="Times New Roman" w:cs="Times New Roman"/>
        </w:rPr>
        <w:t>Dr.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Berenbaum</w:t>
      </w:r>
      <w:proofErr w:type="spellEnd"/>
      <w:r>
        <w:rPr>
          <w:rFonts w:ascii="Times New Roman" w:hAnsi="Times New Roman" w:cs="Times New Roman"/>
        </w:rPr>
        <w:t>,</w:t>
      </w:r>
    </w:p>
    <w:p w14:paraId="3AE28A8E" w14:textId="1FEA2E4C" w:rsidR="003E64E8" w:rsidRDefault="003E64E8">
      <w:pPr>
        <w:rPr>
          <w:rFonts w:ascii="Times New Roman" w:hAnsi="Times New Roman" w:cs="Times New Roman"/>
        </w:rPr>
      </w:pPr>
    </w:p>
    <w:p w14:paraId="75FEE2BD" w14:textId="7F6BF50D" w:rsidR="003E64E8" w:rsidRDefault="00F44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like to submit a</w:t>
      </w:r>
      <w:r w:rsidR="003E64E8">
        <w:rPr>
          <w:rFonts w:ascii="Times New Roman" w:hAnsi="Times New Roman" w:cs="Times New Roman"/>
        </w:rPr>
        <w:t xml:space="preserve"> manuscript for potential publication</w:t>
      </w:r>
      <w:r>
        <w:rPr>
          <w:rFonts w:ascii="Times New Roman" w:hAnsi="Times New Roman" w:cs="Times New Roman"/>
        </w:rPr>
        <w:t xml:space="preserve"> in the </w:t>
      </w:r>
      <w:r w:rsidRPr="00F4495B">
        <w:rPr>
          <w:rFonts w:ascii="Times New Roman" w:hAnsi="Times New Roman" w:cs="Times New Roman"/>
          <w:i/>
          <w:iCs/>
        </w:rPr>
        <w:t>Proceedings of the National Academy of Sciences of the United States of America</w:t>
      </w:r>
      <w:r>
        <w:rPr>
          <w:rFonts w:ascii="Times New Roman" w:hAnsi="Times New Roman" w:cs="Times New Roman"/>
        </w:rPr>
        <w:t>, entitled “People calibrate the design and detection of lies by reasoning about other agents.”</w:t>
      </w:r>
    </w:p>
    <w:p w14:paraId="6BA4FA24" w14:textId="331D3230" w:rsidR="00F4495B" w:rsidRDefault="00F4495B">
      <w:pPr>
        <w:rPr>
          <w:rFonts w:ascii="Times New Roman" w:hAnsi="Times New Roman" w:cs="Times New Roman"/>
        </w:rPr>
      </w:pPr>
    </w:p>
    <w:p w14:paraId="3A481D5D" w14:textId="48DD7A34" w:rsidR="00B50CD6" w:rsidDel="0072371D" w:rsidRDefault="0072371D">
      <w:pPr>
        <w:rPr>
          <w:del w:id="0" w:author="Vul, Edward" w:date="2020-01-15T16:13:00Z"/>
          <w:rFonts w:ascii="Times New Roman" w:hAnsi="Times New Roman" w:cs="Times New Roman"/>
        </w:rPr>
      </w:pPr>
      <w:ins w:id="1" w:author="Vul, Edward" w:date="2020-01-15T16:17:00Z">
        <w:r>
          <w:rPr>
            <w:rFonts w:ascii="Times New Roman" w:hAnsi="Times New Roman" w:cs="Times New Roman"/>
          </w:rPr>
          <w:t>How do people lie</w:t>
        </w:r>
      </w:ins>
      <w:ins w:id="2" w:author="Vul, Edward" w:date="2020-01-15T16:18:00Z">
        <w:r>
          <w:rPr>
            <w:rFonts w:ascii="Times New Roman" w:hAnsi="Times New Roman" w:cs="Times New Roman"/>
          </w:rPr>
          <w:t xml:space="preserve"> and detect lies</w:t>
        </w:r>
      </w:ins>
      <w:ins w:id="3" w:author="Vul, Edward" w:date="2020-01-15T16:17:00Z">
        <w:r>
          <w:rPr>
            <w:rFonts w:ascii="Times New Roman" w:hAnsi="Times New Roman" w:cs="Times New Roman"/>
          </w:rPr>
          <w:t xml:space="preserve">? </w:t>
        </w:r>
      </w:ins>
      <w:ins w:id="4" w:author="Vul, Edward" w:date="2020-01-15T16:19:00Z">
        <w:r>
          <w:rPr>
            <w:rFonts w:ascii="Times New Roman" w:hAnsi="Times New Roman" w:cs="Times New Roman"/>
          </w:rPr>
          <w:t xml:space="preserve"> Existing research focuses on willingness to lie and ability to detect lies, but not how the lies are generated, and which lies are detected.  </w:t>
        </w:r>
      </w:ins>
      <w:del w:id="5" w:author="Vul, Edward" w:date="2020-01-15T16:02:00Z">
        <w:r w:rsidR="00BD749E" w:rsidDel="0072371D">
          <w:rPr>
            <w:rFonts w:ascii="Times New Roman" w:hAnsi="Times New Roman" w:cs="Times New Roman"/>
          </w:rPr>
          <w:delText>We find there to be</w:delText>
        </w:r>
        <w:r w:rsidR="003C33EA" w:rsidDel="0072371D">
          <w:rPr>
            <w:rFonts w:ascii="Times New Roman" w:hAnsi="Times New Roman" w:cs="Times New Roman"/>
          </w:rPr>
          <w:delText xml:space="preserve"> </w:delText>
        </w:r>
        <w:r w:rsidR="00BD749E" w:rsidDel="0072371D">
          <w:rPr>
            <w:rFonts w:ascii="Times New Roman" w:hAnsi="Times New Roman" w:cs="Times New Roman"/>
          </w:rPr>
          <w:delText>contradicting claims in research on lying behavior. Behavioral economi</w:delText>
        </w:r>
        <w:r w:rsidR="003C33EA" w:rsidDel="0072371D">
          <w:rPr>
            <w:rFonts w:ascii="Times New Roman" w:hAnsi="Times New Roman" w:cs="Times New Roman"/>
          </w:rPr>
          <w:delText>sts</w:delText>
        </w:r>
        <w:r w:rsidR="00BD749E" w:rsidDel="0072371D">
          <w:rPr>
            <w:rFonts w:ascii="Times New Roman" w:hAnsi="Times New Roman" w:cs="Times New Roman"/>
          </w:rPr>
          <w:delText xml:space="preserve"> say that </w:delText>
        </w:r>
      </w:del>
      <w:del w:id="6" w:author="Vul, Edward" w:date="2020-01-15T16:20:00Z">
        <w:r w:rsidR="00BD749E" w:rsidDel="0072371D">
          <w:rPr>
            <w:rFonts w:ascii="Times New Roman" w:hAnsi="Times New Roman" w:cs="Times New Roman"/>
          </w:rPr>
          <w:delText xml:space="preserve">people </w:delText>
        </w:r>
      </w:del>
      <w:del w:id="7" w:author="Vul, Edward" w:date="2020-01-15T16:02:00Z">
        <w:r w:rsidR="00BD749E" w:rsidDel="0072371D">
          <w:rPr>
            <w:rFonts w:ascii="Times New Roman" w:hAnsi="Times New Roman" w:cs="Times New Roman"/>
          </w:rPr>
          <w:delText>do not lie much</w:delText>
        </w:r>
        <w:r w:rsidR="003C33EA" w:rsidDel="0072371D">
          <w:rPr>
            <w:rFonts w:ascii="Times New Roman" w:hAnsi="Times New Roman" w:cs="Times New Roman"/>
          </w:rPr>
          <w:delText>,</w:delText>
        </w:r>
        <w:r w:rsidR="00BD749E" w:rsidDel="0072371D">
          <w:rPr>
            <w:rFonts w:ascii="Times New Roman" w:hAnsi="Times New Roman" w:cs="Times New Roman"/>
          </w:rPr>
          <w:delText xml:space="preserve"> and social psycholog</w:delText>
        </w:r>
        <w:r w:rsidR="003C33EA" w:rsidDel="0072371D">
          <w:rPr>
            <w:rFonts w:ascii="Times New Roman" w:hAnsi="Times New Roman" w:cs="Times New Roman"/>
          </w:rPr>
          <w:delText>ists</w:delText>
        </w:r>
        <w:r w:rsidR="00BD749E" w:rsidDel="0072371D">
          <w:rPr>
            <w:rFonts w:ascii="Times New Roman" w:hAnsi="Times New Roman" w:cs="Times New Roman"/>
          </w:rPr>
          <w:delText xml:space="preserve"> say that people are bad </w:delText>
        </w:r>
      </w:del>
      <w:del w:id="8" w:author="Vul, Edward" w:date="2020-01-15T16:20:00Z">
        <w:r w:rsidR="00BD749E" w:rsidDel="0072371D">
          <w:rPr>
            <w:rFonts w:ascii="Times New Roman" w:hAnsi="Times New Roman" w:cs="Times New Roman"/>
          </w:rPr>
          <w:delText>at detecting lies</w:delText>
        </w:r>
      </w:del>
      <w:ins w:id="9" w:author="Vul, Edward" w:date="2020-01-15T16:11:00Z">
        <w:r>
          <w:rPr>
            <w:rFonts w:ascii="Times New Roman" w:hAnsi="Times New Roman" w:cs="Times New Roman"/>
          </w:rPr>
          <w:t>We</w:t>
        </w:r>
      </w:ins>
      <w:ins w:id="10" w:author="Vul, Edward" w:date="2020-01-15T16:08:00Z">
        <w:r>
          <w:rPr>
            <w:rFonts w:ascii="Times New Roman" w:hAnsi="Times New Roman" w:cs="Times New Roman"/>
          </w:rPr>
          <w:t xml:space="preserve"> approach lying from a rational communicative framework:</w:t>
        </w:r>
      </w:ins>
      <w:del w:id="11" w:author="Vul, Edward" w:date="2020-01-15T16:06:00Z">
        <w:r w:rsidR="00BD749E" w:rsidDel="0072371D">
          <w:rPr>
            <w:rFonts w:ascii="Times New Roman" w:hAnsi="Times New Roman" w:cs="Times New Roman"/>
          </w:rPr>
          <w:delText xml:space="preserve">. Yet </w:delText>
        </w:r>
        <w:r w:rsidR="003C33EA" w:rsidDel="0072371D">
          <w:rPr>
            <w:rFonts w:ascii="Times New Roman" w:hAnsi="Times New Roman" w:cs="Times New Roman"/>
          </w:rPr>
          <w:delText xml:space="preserve">in our own experiences, we know that </w:delText>
        </w:r>
        <w:r w:rsidR="00BD749E" w:rsidDel="0072371D">
          <w:rPr>
            <w:rFonts w:ascii="Times New Roman" w:hAnsi="Times New Roman" w:cs="Times New Roman"/>
          </w:rPr>
          <w:delText>fake news</w:delText>
        </w:r>
        <w:r w:rsidR="007049B1" w:rsidDel="0072371D">
          <w:rPr>
            <w:rFonts w:ascii="Times New Roman" w:hAnsi="Times New Roman" w:cs="Times New Roman"/>
          </w:rPr>
          <w:delText xml:space="preserve"> is (unfortunately) alive and well</w:delText>
        </w:r>
        <w:r w:rsidR="003C33EA" w:rsidDel="0072371D">
          <w:rPr>
            <w:rFonts w:ascii="Times New Roman" w:hAnsi="Times New Roman" w:cs="Times New Roman"/>
          </w:rPr>
          <w:delText xml:space="preserve">. If people don’t lie, why is there a need for tax evasion to be a federal crime? </w:delText>
        </w:r>
      </w:del>
      <w:del w:id="12" w:author="Vul, Edward" w:date="2020-01-15T16:08:00Z">
        <w:r w:rsidR="003C33EA" w:rsidDel="0072371D">
          <w:rPr>
            <w:rFonts w:ascii="Times New Roman" w:hAnsi="Times New Roman" w:cs="Times New Roman"/>
          </w:rPr>
          <w:delText xml:space="preserve">We </w:delText>
        </w:r>
        <w:r w:rsidR="007049B1" w:rsidDel="0072371D">
          <w:rPr>
            <w:rFonts w:ascii="Times New Roman" w:hAnsi="Times New Roman" w:cs="Times New Roman"/>
          </w:rPr>
          <w:delText xml:space="preserve">believe that some of the </w:delText>
        </w:r>
        <w:r w:rsidR="00E15F12" w:rsidDel="0072371D">
          <w:rPr>
            <w:rFonts w:ascii="Times New Roman" w:hAnsi="Times New Roman" w:cs="Times New Roman"/>
          </w:rPr>
          <w:delText xml:space="preserve">contradicting </w:delText>
        </w:r>
        <w:r w:rsidR="007049B1" w:rsidDel="0072371D">
          <w:rPr>
            <w:rFonts w:ascii="Times New Roman" w:hAnsi="Times New Roman" w:cs="Times New Roman"/>
          </w:rPr>
          <w:delText>patterns found in the previous literature arises from examining</w:delText>
        </w:r>
        <w:r w:rsidR="003C33EA" w:rsidDel="0072371D">
          <w:rPr>
            <w:rFonts w:ascii="Times New Roman" w:hAnsi="Times New Roman" w:cs="Times New Roman"/>
          </w:rPr>
          <w:delText xml:space="preserve"> liars or detectors in isolation. </w:delText>
        </w:r>
        <w:r w:rsidR="007049B1" w:rsidDel="0072371D">
          <w:rPr>
            <w:rFonts w:ascii="Times New Roman" w:hAnsi="Times New Roman" w:cs="Times New Roman"/>
          </w:rPr>
          <w:delText xml:space="preserve">Our solution is </w:delText>
        </w:r>
        <w:r w:rsidR="003C33EA" w:rsidDel="0072371D">
          <w:rPr>
            <w:rFonts w:ascii="Times New Roman" w:hAnsi="Times New Roman" w:cs="Times New Roman"/>
          </w:rPr>
          <w:delText xml:space="preserve">a </w:delText>
        </w:r>
        <w:r w:rsidR="003C33EA" w:rsidRPr="003C33EA" w:rsidDel="0072371D">
          <w:rPr>
            <w:rFonts w:ascii="Times New Roman" w:hAnsi="Times New Roman" w:cs="Times New Roman"/>
            <w:i/>
            <w:iCs/>
          </w:rPr>
          <w:delText>communicative</w:delText>
        </w:r>
        <w:r w:rsidR="003C33EA" w:rsidDel="0072371D">
          <w:rPr>
            <w:rFonts w:ascii="Times New Roman" w:hAnsi="Times New Roman" w:cs="Times New Roman"/>
          </w:rPr>
          <w:delText xml:space="preserve"> framework</w:delText>
        </w:r>
        <w:r w:rsidR="00B50CD6" w:rsidDel="0072371D">
          <w:rPr>
            <w:rFonts w:ascii="Times New Roman" w:hAnsi="Times New Roman" w:cs="Times New Roman"/>
          </w:rPr>
          <w:delText>:</w:delText>
        </w:r>
      </w:del>
      <w:r w:rsidR="007049B1">
        <w:rPr>
          <w:rFonts w:ascii="Times New Roman" w:hAnsi="Times New Roman" w:cs="Times New Roman"/>
        </w:rPr>
        <w:t xml:space="preserve"> liars reason about </w:t>
      </w:r>
      <w:r w:rsidR="00B50CD6">
        <w:rPr>
          <w:rFonts w:ascii="Times New Roman" w:hAnsi="Times New Roman" w:cs="Times New Roman"/>
        </w:rPr>
        <w:t>what lies others might detect</w:t>
      </w:r>
      <w:r w:rsidR="007049B1">
        <w:rPr>
          <w:rFonts w:ascii="Times New Roman" w:hAnsi="Times New Roman" w:cs="Times New Roman"/>
        </w:rPr>
        <w:t xml:space="preserve"> and </w:t>
      </w:r>
      <w:r w:rsidR="00B50CD6">
        <w:rPr>
          <w:rFonts w:ascii="Times New Roman" w:hAnsi="Times New Roman" w:cs="Times New Roman"/>
        </w:rPr>
        <w:t xml:space="preserve">detectors reason about what lies others might produce. </w:t>
      </w:r>
      <w:ins w:id="13" w:author="Vul, Edward" w:date="2020-01-15T16:12:00Z">
        <w:r>
          <w:rPr>
            <w:rFonts w:ascii="Times New Roman" w:hAnsi="Times New Roman" w:cs="Times New Roman"/>
          </w:rPr>
          <w:t xml:space="preserve">This framework yields </w:t>
        </w:r>
      </w:ins>
      <w:ins w:id="14" w:author="Vul, Edward" w:date="2020-01-15T16:11:00Z">
        <w:r>
          <w:rPr>
            <w:rFonts w:ascii="Times New Roman" w:hAnsi="Times New Roman" w:cs="Times New Roman"/>
          </w:rPr>
          <w:t xml:space="preserve">a formal model of how people will lie, and detect lies, which we test in </w:t>
        </w:r>
      </w:ins>
      <w:ins w:id="15" w:author="Vul, Edward" w:date="2020-01-15T16:09:00Z">
        <w:r>
          <w:rPr>
            <w:rFonts w:ascii="Times New Roman" w:hAnsi="Times New Roman" w:cs="Times New Roman"/>
          </w:rPr>
          <w:t xml:space="preserve">a </w:t>
        </w:r>
      </w:ins>
      <w:del w:id="16" w:author="Vul, Edward" w:date="2020-01-15T16:12:00Z">
        <w:r w:rsidR="007049B1" w:rsidDel="0072371D">
          <w:rPr>
            <w:rFonts w:ascii="Times New Roman" w:hAnsi="Times New Roman" w:cs="Times New Roman"/>
          </w:rPr>
          <w:delText xml:space="preserve">We show how people lie and detect lies in a </w:delText>
        </w:r>
      </w:del>
      <w:r w:rsidR="007049B1">
        <w:rPr>
          <w:rFonts w:ascii="Times New Roman" w:hAnsi="Times New Roman" w:cs="Times New Roman"/>
        </w:rPr>
        <w:t>2-player lying game</w:t>
      </w:r>
      <w:ins w:id="17" w:author="Vul, Edward" w:date="2020-01-15T16:12:00Z">
        <w:r>
          <w:rPr>
            <w:rFonts w:ascii="Times New Roman" w:hAnsi="Times New Roman" w:cs="Times New Roman"/>
          </w:rPr>
          <w:t xml:space="preserve">.  </w:t>
        </w:r>
      </w:ins>
      <w:del w:id="18" w:author="Vul, Edward" w:date="2020-01-15T16:13:00Z">
        <w:r w:rsidR="007049B1" w:rsidDel="0072371D">
          <w:rPr>
            <w:rFonts w:ascii="Times New Roman" w:hAnsi="Times New Roman" w:cs="Times New Roman"/>
          </w:rPr>
          <w:delText xml:space="preserve">, in which senders can report </w:delText>
        </w:r>
      </w:del>
      <w:del w:id="19" w:author="Vul, Edward" w:date="2020-01-15T16:04:00Z">
        <w:r w:rsidR="007049B1" w:rsidDel="0072371D">
          <w:rPr>
            <w:rFonts w:ascii="Times New Roman" w:hAnsi="Times New Roman" w:cs="Times New Roman"/>
          </w:rPr>
          <w:delText xml:space="preserve">(a) </w:delText>
        </w:r>
      </w:del>
      <w:del w:id="20" w:author="Vul, Edward" w:date="2020-01-15T16:13:00Z">
        <w:r w:rsidR="007049B1" w:rsidDel="0072371D">
          <w:rPr>
            <w:rFonts w:ascii="Times New Roman" w:hAnsi="Times New Roman" w:cs="Times New Roman"/>
          </w:rPr>
          <w:delText>the truth</w:delText>
        </w:r>
      </w:del>
      <w:del w:id="21" w:author="Vul, Edward" w:date="2020-01-15T16:04:00Z">
        <w:r w:rsidR="007049B1" w:rsidDel="0072371D">
          <w:rPr>
            <w:rFonts w:ascii="Times New Roman" w:hAnsi="Times New Roman" w:cs="Times New Roman"/>
          </w:rPr>
          <w:delText xml:space="preserve"> or (b) lies</w:delText>
        </w:r>
      </w:del>
      <w:del w:id="22" w:author="Vul, Edward" w:date="2020-01-15T16:13:00Z">
        <w:r w:rsidR="007049B1" w:rsidDel="0072371D">
          <w:rPr>
            <w:rFonts w:ascii="Times New Roman" w:hAnsi="Times New Roman" w:cs="Times New Roman"/>
          </w:rPr>
          <w:delText xml:space="preserve">, and receivers can </w:delText>
        </w:r>
      </w:del>
      <w:del w:id="23" w:author="Vul, Edward" w:date="2020-01-15T16:04:00Z">
        <w:r w:rsidR="007049B1" w:rsidDel="0072371D">
          <w:rPr>
            <w:rFonts w:ascii="Times New Roman" w:hAnsi="Times New Roman" w:cs="Times New Roman"/>
          </w:rPr>
          <w:delText xml:space="preserve">(A) </w:delText>
        </w:r>
      </w:del>
      <w:del w:id="24" w:author="Vul, Edward" w:date="2020-01-15T16:13:00Z">
        <w:r w:rsidR="007049B1" w:rsidDel="0072371D">
          <w:rPr>
            <w:rFonts w:ascii="Times New Roman" w:hAnsi="Times New Roman" w:cs="Times New Roman"/>
          </w:rPr>
          <w:delText xml:space="preserve">accept </w:delText>
        </w:r>
      </w:del>
      <w:del w:id="25" w:author="Vul, Edward" w:date="2020-01-15T16:04:00Z">
        <w:r w:rsidR="007049B1" w:rsidDel="0072371D">
          <w:rPr>
            <w:rFonts w:ascii="Times New Roman" w:hAnsi="Times New Roman" w:cs="Times New Roman"/>
          </w:rPr>
          <w:delText>the report as true or (B) reject the report as a lie.</w:delText>
        </w:r>
        <w:r w:rsidR="00B50CD6" w:rsidDel="0072371D">
          <w:rPr>
            <w:rFonts w:ascii="Times New Roman" w:hAnsi="Times New Roman" w:cs="Times New Roman"/>
          </w:rPr>
          <w:delText xml:space="preserve"> We compare the human results to baseline predictions from a computational model. </w:delText>
        </w:r>
      </w:del>
    </w:p>
    <w:p w14:paraId="1144AFB9" w14:textId="167E5513" w:rsidR="00B50CD6" w:rsidDel="0072371D" w:rsidRDefault="00B50CD6">
      <w:pPr>
        <w:rPr>
          <w:del w:id="26" w:author="Vul, Edward" w:date="2020-01-15T16:13:00Z"/>
          <w:rFonts w:ascii="Times New Roman" w:hAnsi="Times New Roman" w:cs="Times New Roman"/>
        </w:rPr>
      </w:pPr>
    </w:p>
    <w:p w14:paraId="021B1FB4" w14:textId="65294F2B" w:rsidR="00F4495B" w:rsidRDefault="00B50CD6" w:rsidP="007237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show that people lie and detect lies </w:t>
      </w:r>
      <w:del w:id="27" w:author="Vul, Edward" w:date="2020-01-15T16:13:00Z">
        <w:r w:rsidDel="0072371D">
          <w:rPr>
            <w:rFonts w:ascii="Times New Roman" w:hAnsi="Times New Roman" w:cs="Times New Roman"/>
          </w:rPr>
          <w:delText xml:space="preserve">in </w:delText>
        </w:r>
      </w:del>
      <w:ins w:id="28" w:author="Vul, Edward" w:date="2020-01-15T16:13:00Z">
        <w:r w:rsidR="0072371D">
          <w:rPr>
            <w:rFonts w:ascii="Times New Roman" w:hAnsi="Times New Roman" w:cs="Times New Roman"/>
          </w:rPr>
          <w:t xml:space="preserve">consistent with this normative account: people are </w:t>
        </w:r>
      </w:ins>
      <w:del w:id="29" w:author="Vul, Edward" w:date="2020-01-15T16:13:00Z">
        <w:r w:rsidDel="0072371D">
          <w:rPr>
            <w:rFonts w:ascii="Times New Roman" w:hAnsi="Times New Roman" w:cs="Times New Roman"/>
          </w:rPr>
          <w:delText xml:space="preserve">a manner that is </w:delText>
        </w:r>
      </w:del>
      <w:r>
        <w:rPr>
          <w:rFonts w:ascii="Times New Roman" w:hAnsi="Times New Roman" w:cs="Times New Roman"/>
        </w:rPr>
        <w:t>sensitive to what others believe about the world and their incentives</w:t>
      </w:r>
      <w:ins w:id="30" w:author="Vul, Edward" w:date="2020-01-15T16:14:00Z">
        <w:r w:rsidR="0072371D">
          <w:rPr>
            <w:rFonts w:ascii="Times New Roman" w:hAnsi="Times New Roman" w:cs="Times New Roman"/>
          </w:rPr>
          <w:t xml:space="preserve"> both when generating, and when detecting, lies</w:t>
        </w:r>
      </w:ins>
      <w:r>
        <w:rPr>
          <w:rFonts w:ascii="Times New Roman" w:hAnsi="Times New Roman" w:cs="Times New Roman"/>
        </w:rPr>
        <w:t xml:space="preserve">. </w:t>
      </w:r>
      <w:ins w:id="31" w:author="Vul, Edward" w:date="2020-01-15T16:15:00Z">
        <w:r w:rsidR="0072371D">
          <w:rPr>
            <w:rFonts w:ascii="Times New Roman" w:hAnsi="Times New Roman" w:cs="Times New Roman"/>
          </w:rPr>
          <w:t>Furth</w:t>
        </w:r>
      </w:ins>
      <w:ins w:id="32" w:author="Vul, Edward" w:date="2020-01-15T16:16:00Z">
        <w:r w:rsidR="0072371D">
          <w:rPr>
            <w:rFonts w:ascii="Times New Roman" w:hAnsi="Times New Roman" w:cs="Times New Roman"/>
          </w:rPr>
          <w:t xml:space="preserve">ermore, by comparing lying to a normative account, we can quantify </w:t>
        </w:r>
      </w:ins>
      <w:del w:id="33" w:author="Vul, Edward" w:date="2020-01-15T16:16:00Z">
        <w:r w:rsidR="00917AEE" w:rsidDel="0072371D">
          <w:rPr>
            <w:rFonts w:ascii="Times New Roman" w:hAnsi="Times New Roman" w:cs="Times New Roman"/>
          </w:rPr>
          <w:delText xml:space="preserve">We challenge the traditional notion that people are universally bad at detecting lies by showing that detectors are highly robust to the goals of liars. </w:delText>
        </w:r>
        <w:r w:rsidDel="0072371D">
          <w:rPr>
            <w:rFonts w:ascii="Times New Roman" w:hAnsi="Times New Roman" w:cs="Times New Roman"/>
          </w:rPr>
          <w:delText xml:space="preserve">We show that </w:delText>
        </w:r>
        <w:r w:rsidR="00042A29" w:rsidDel="0072371D">
          <w:rPr>
            <w:rFonts w:ascii="Times New Roman" w:hAnsi="Times New Roman" w:cs="Times New Roman"/>
          </w:rPr>
          <w:delText xml:space="preserve">the extremeness of the lies people produce are characteristic of </w:delText>
        </w:r>
        <w:r w:rsidR="003F33D2" w:rsidDel="0072371D">
          <w:rPr>
            <w:rFonts w:ascii="Times New Roman" w:hAnsi="Times New Roman" w:cs="Times New Roman"/>
          </w:rPr>
          <w:delText xml:space="preserve">what they believe about </w:delText>
        </w:r>
        <w:r w:rsidR="00B41648" w:rsidDel="0072371D">
          <w:rPr>
            <w:rFonts w:ascii="Times New Roman" w:hAnsi="Times New Roman" w:cs="Times New Roman"/>
          </w:rPr>
          <w:delText xml:space="preserve">the </w:delText>
        </w:r>
        <w:r w:rsidR="003F33D2" w:rsidDel="0072371D">
          <w:rPr>
            <w:rFonts w:ascii="Times New Roman" w:hAnsi="Times New Roman" w:cs="Times New Roman"/>
          </w:rPr>
          <w:delText xml:space="preserve">detectors’ sensitivities to the statistics of the world. </w:delText>
        </w:r>
        <w:r w:rsidDel="0072371D">
          <w:rPr>
            <w:rFonts w:ascii="Times New Roman" w:hAnsi="Times New Roman" w:cs="Times New Roman"/>
          </w:rPr>
          <w:delText xml:space="preserve">We </w:delText>
        </w:r>
        <w:r w:rsidR="003F33D2" w:rsidDel="0072371D">
          <w:rPr>
            <w:rFonts w:ascii="Times New Roman" w:hAnsi="Times New Roman" w:cs="Times New Roman"/>
          </w:rPr>
          <w:delText xml:space="preserve">validate previous research showing that people are averse to producing lies. We quantify </w:delText>
        </w:r>
      </w:del>
      <w:r w:rsidR="003F33D2">
        <w:rPr>
          <w:rFonts w:ascii="Times New Roman" w:hAnsi="Times New Roman" w:cs="Times New Roman"/>
        </w:rPr>
        <w:t xml:space="preserve">people’s aversion to </w:t>
      </w:r>
      <w:del w:id="34" w:author="Vul, Edward" w:date="2020-01-15T16:16:00Z">
        <w:r w:rsidR="003F33D2" w:rsidDel="0072371D">
          <w:rPr>
            <w:rFonts w:ascii="Times New Roman" w:hAnsi="Times New Roman" w:cs="Times New Roman"/>
          </w:rPr>
          <w:delText>producing lies</w:delText>
        </w:r>
      </w:del>
      <w:ins w:id="35" w:author="Vul, Edward" w:date="2020-01-15T16:16:00Z">
        <w:r w:rsidR="0072371D">
          <w:rPr>
            <w:rFonts w:ascii="Times New Roman" w:hAnsi="Times New Roman" w:cs="Times New Roman"/>
          </w:rPr>
          <w:t>lying</w:t>
        </w:r>
      </w:ins>
      <w:r w:rsidR="003F33D2">
        <w:rPr>
          <w:rFonts w:ascii="Times New Roman" w:hAnsi="Times New Roman" w:cs="Times New Roman"/>
        </w:rPr>
        <w:t xml:space="preserve">, and </w:t>
      </w:r>
      <w:del w:id="36" w:author="Vul, Edward" w:date="2020-01-15T16:16:00Z">
        <w:r w:rsidR="003F33D2" w:rsidDel="0072371D">
          <w:rPr>
            <w:rFonts w:ascii="Times New Roman" w:hAnsi="Times New Roman" w:cs="Times New Roman"/>
          </w:rPr>
          <w:delText>furthermore</w:delText>
        </w:r>
      </w:del>
      <w:ins w:id="37" w:author="Vul, Edward" w:date="2020-01-15T16:16:00Z">
        <w:r w:rsidR="0072371D">
          <w:rPr>
            <w:rFonts w:ascii="Times New Roman" w:hAnsi="Times New Roman" w:cs="Times New Roman"/>
          </w:rPr>
          <w:t>show that people underestimate others’ aversion to lying</w:t>
        </w:r>
      </w:ins>
      <w:del w:id="38" w:author="Vul, Edward" w:date="2020-01-15T16:16:00Z">
        <w:r w:rsidR="003F33D2" w:rsidDel="0072371D">
          <w:rPr>
            <w:rFonts w:ascii="Times New Roman" w:hAnsi="Times New Roman" w:cs="Times New Roman"/>
          </w:rPr>
          <w:delText>, we provide evidence that people are attuned to, but underestimate, others’ aversion to lying</w:delText>
        </w:r>
      </w:del>
      <w:r w:rsidR="00B41648">
        <w:rPr>
          <w:rFonts w:ascii="Times New Roman" w:hAnsi="Times New Roman" w:cs="Times New Roman"/>
        </w:rPr>
        <w:t xml:space="preserve">. </w:t>
      </w:r>
      <w:del w:id="39" w:author="Vul, Edward" w:date="2020-01-15T16:20:00Z">
        <w:r w:rsidR="00B41648" w:rsidDel="0072371D">
          <w:rPr>
            <w:rFonts w:ascii="Times New Roman" w:hAnsi="Times New Roman" w:cs="Times New Roman"/>
          </w:rPr>
          <w:delText xml:space="preserve">In other words, people believe others are less honest than they actually are. </w:delText>
        </w:r>
        <w:r w:rsidR="00C10CAF" w:rsidDel="0072371D">
          <w:rPr>
            <w:rFonts w:ascii="Times New Roman" w:hAnsi="Times New Roman" w:cs="Times New Roman"/>
          </w:rPr>
          <w:delText>Our findings are the first (that we know of) to attempt to characterize the types of lies people produce under a simple assumption: people reason about what others might think.</w:delText>
        </w:r>
      </w:del>
      <w:ins w:id="40" w:author="Vul, Edward" w:date="2020-01-15T16:20:00Z">
        <w:r w:rsidR="0072371D">
          <w:rPr>
            <w:rFonts w:ascii="Times New Roman" w:hAnsi="Times New Roman" w:cs="Times New Roman"/>
          </w:rPr>
          <w:t>By validating a quantitative model of l</w:t>
        </w:r>
      </w:ins>
      <w:ins w:id="41" w:author="Vul, Edward" w:date="2020-01-15T16:21:00Z">
        <w:r w:rsidR="0072371D">
          <w:rPr>
            <w:rFonts w:ascii="Times New Roman" w:hAnsi="Times New Roman" w:cs="Times New Roman"/>
          </w:rPr>
          <w:t>ying and lie detection, we provide the first formal, predictive, account of lying and lie detection.</w:t>
        </w:r>
      </w:ins>
    </w:p>
    <w:p w14:paraId="7DD033EA" w14:textId="376480E9" w:rsidR="00C10CAF" w:rsidRDefault="00C10CAF">
      <w:pPr>
        <w:rPr>
          <w:rFonts w:ascii="Times New Roman" w:hAnsi="Times New Roman" w:cs="Times New Roman"/>
        </w:rPr>
      </w:pPr>
    </w:p>
    <w:p w14:paraId="25B22983" w14:textId="34BBDFAB" w:rsidR="00C10CAF" w:rsidRDefault="00C1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bookmarkStart w:id="42" w:name="_GoBack"/>
      <w:bookmarkEnd w:id="42"/>
      <w:r>
        <w:rPr>
          <w:rFonts w:ascii="Times New Roman" w:hAnsi="Times New Roman" w:cs="Times New Roman"/>
        </w:rPr>
        <w:t xml:space="preserve">iven the current broad interest in people’s susceptibility to fake news and false information, and this study’s important theoretical contribution to research in deception and human cognition, </w:t>
      </w:r>
      <w:r w:rsidR="00356916">
        <w:rPr>
          <w:rFonts w:ascii="Times New Roman" w:hAnsi="Times New Roman" w:cs="Times New Roman"/>
        </w:rPr>
        <w:t>my co-authors and I</w:t>
      </w:r>
      <w:r>
        <w:rPr>
          <w:rFonts w:ascii="Times New Roman" w:hAnsi="Times New Roman" w:cs="Times New Roman"/>
        </w:rPr>
        <w:t xml:space="preserve"> believe that this would be an appropriate manuscript for </w:t>
      </w:r>
      <w:r w:rsidRPr="00C10CAF">
        <w:rPr>
          <w:rFonts w:ascii="Times New Roman" w:hAnsi="Times New Roman" w:cs="Times New Roman"/>
          <w:i/>
          <w:iCs/>
        </w:rPr>
        <w:t>PNAS</w:t>
      </w:r>
      <w:r>
        <w:rPr>
          <w:rFonts w:ascii="Times New Roman" w:hAnsi="Times New Roman" w:cs="Times New Roman"/>
        </w:rPr>
        <w:t xml:space="preserve">. </w:t>
      </w:r>
    </w:p>
    <w:p w14:paraId="7C41AEDC" w14:textId="7EDE18D7" w:rsidR="00C10CAF" w:rsidRDefault="00C10CAF">
      <w:pPr>
        <w:rPr>
          <w:rFonts w:ascii="Times New Roman" w:hAnsi="Times New Roman" w:cs="Times New Roman"/>
        </w:rPr>
      </w:pPr>
    </w:p>
    <w:p w14:paraId="296BF81A" w14:textId="3822BFB0" w:rsidR="00C10CAF" w:rsidRDefault="00C1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manuscript is </w:t>
      </w:r>
      <w:r w:rsidR="00356916">
        <w:rPr>
          <w:rFonts w:ascii="Times New Roman" w:hAnsi="Times New Roman" w:cs="Times New Roman"/>
        </w:rPr>
        <w:t>7 pages long (4,834 words) and includes 4 figures. This work has not been previously published, nor is it under consideration for publication elsewhere. Neither my coauthors not I have any conflicting interests with regard to this research.</w:t>
      </w:r>
    </w:p>
    <w:p w14:paraId="28209463" w14:textId="04E95E74" w:rsidR="00356916" w:rsidRDefault="00356916">
      <w:pPr>
        <w:rPr>
          <w:rFonts w:ascii="Times New Roman" w:hAnsi="Times New Roman" w:cs="Times New Roman"/>
        </w:rPr>
      </w:pPr>
    </w:p>
    <w:p w14:paraId="07D93C5F" w14:textId="54811736" w:rsidR="00356916" w:rsidRDefault="0035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consideration.</w:t>
      </w:r>
    </w:p>
    <w:p w14:paraId="7764554B" w14:textId="5F2926EA" w:rsidR="00356916" w:rsidRDefault="00356916">
      <w:pPr>
        <w:rPr>
          <w:rFonts w:ascii="Times New Roman" w:hAnsi="Times New Roman" w:cs="Times New Roman"/>
        </w:rPr>
      </w:pPr>
    </w:p>
    <w:p w14:paraId="48C6C4D6" w14:textId="67BB9333" w:rsidR="00356916" w:rsidRDefault="0035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220AFD32" w14:textId="1AA02FB2" w:rsidR="00356916" w:rsidRDefault="00356916">
      <w:pPr>
        <w:rPr>
          <w:rFonts w:ascii="Times New Roman" w:hAnsi="Times New Roman" w:cs="Times New Roman"/>
        </w:rPr>
      </w:pPr>
    </w:p>
    <w:p w14:paraId="0E5292EA" w14:textId="5C44471A" w:rsidR="00356916" w:rsidRDefault="0035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Lauren A. </w:t>
      </w:r>
      <w:proofErr w:type="spellStart"/>
      <w:r>
        <w:rPr>
          <w:rFonts w:ascii="Times New Roman" w:hAnsi="Times New Roman" w:cs="Times New Roman"/>
        </w:rPr>
        <w:t>Oey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Schachner</w:t>
      </w:r>
      <w:proofErr w:type="spellEnd"/>
      <w:r>
        <w:rPr>
          <w:rFonts w:ascii="Times New Roman" w:hAnsi="Times New Roman" w:cs="Times New Roman"/>
        </w:rPr>
        <w:t>, &amp; Edward Vul</w:t>
      </w:r>
    </w:p>
    <w:p w14:paraId="42689DC4" w14:textId="17355318" w:rsidR="00356916" w:rsidRDefault="0035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Psychology</w:t>
      </w:r>
    </w:p>
    <w:p w14:paraId="73C17C42" w14:textId="3012DCD3" w:rsidR="00356916" w:rsidRDefault="0035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San Diego</w:t>
      </w:r>
    </w:p>
    <w:p w14:paraId="5EAE502F" w14:textId="046FB5F8" w:rsidR="00356916" w:rsidRDefault="0035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9500 Gilman Drive</w:t>
      </w:r>
    </w:p>
    <w:p w14:paraId="3FAD5B2E" w14:textId="4CA49F8B" w:rsidR="00356916" w:rsidRDefault="0035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Jolla, CA 92093-0109</w:t>
      </w:r>
    </w:p>
    <w:p w14:paraId="62897707" w14:textId="4EA83816" w:rsidR="00356916" w:rsidRDefault="00356916">
      <w:pPr>
        <w:rPr>
          <w:rFonts w:ascii="Times New Roman" w:hAnsi="Times New Roman" w:cs="Times New Roman"/>
        </w:rPr>
      </w:pPr>
    </w:p>
    <w:p w14:paraId="267C7717" w14:textId="7F03F70F" w:rsidR="00356916" w:rsidRDefault="0035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(862) 223-9228</w:t>
      </w:r>
    </w:p>
    <w:p w14:paraId="5629F15C" w14:textId="6539FF49" w:rsidR="00356916" w:rsidRDefault="0035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loey@ucsd.edu</w:t>
      </w:r>
    </w:p>
    <w:p w14:paraId="43271F0F" w14:textId="4EDF6C3F" w:rsidR="00356916" w:rsidRDefault="00356916">
      <w:pPr>
        <w:rPr>
          <w:rFonts w:ascii="Times New Roman" w:hAnsi="Times New Roman" w:cs="Times New Roman"/>
        </w:rPr>
      </w:pPr>
    </w:p>
    <w:p w14:paraId="6C489902" w14:textId="77777777" w:rsidR="00356916" w:rsidRPr="003E64E8" w:rsidRDefault="00356916">
      <w:pPr>
        <w:rPr>
          <w:rFonts w:ascii="Times New Roman" w:hAnsi="Times New Roman" w:cs="Times New Roman"/>
        </w:rPr>
      </w:pPr>
    </w:p>
    <w:sectPr w:rsidR="00356916" w:rsidRPr="003E64E8" w:rsidSect="00FD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ul, Edward">
    <w15:presenceInfo w15:providerId="AD" w15:userId="S::evul@ucsd.edu::edfaf983-37fd-4a14-ac5a-c80649b9c2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E8"/>
    <w:rsid w:val="00042A29"/>
    <w:rsid w:val="000730A7"/>
    <w:rsid w:val="00356916"/>
    <w:rsid w:val="003C33EA"/>
    <w:rsid w:val="003E64E8"/>
    <w:rsid w:val="003F33D2"/>
    <w:rsid w:val="007049B1"/>
    <w:rsid w:val="0072371D"/>
    <w:rsid w:val="008A0962"/>
    <w:rsid w:val="00917AEE"/>
    <w:rsid w:val="00B171A3"/>
    <w:rsid w:val="00B41648"/>
    <w:rsid w:val="00B50CD6"/>
    <w:rsid w:val="00BD749E"/>
    <w:rsid w:val="00C10CAF"/>
    <w:rsid w:val="00D75AB1"/>
    <w:rsid w:val="00E15F12"/>
    <w:rsid w:val="00F4495B"/>
    <w:rsid w:val="00FD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E5124"/>
  <w15:chartTrackingRefBased/>
  <w15:docId w15:val="{2F1C927C-05F4-D44B-B9C8-CF09825D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7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 Oey</dc:creator>
  <cp:keywords/>
  <dc:description/>
  <cp:lastModifiedBy>Vul, Edward</cp:lastModifiedBy>
  <cp:revision>3</cp:revision>
  <dcterms:created xsi:type="dcterms:W3CDTF">2020-01-16T00:01:00Z</dcterms:created>
  <dcterms:modified xsi:type="dcterms:W3CDTF">2020-01-16T00:21:00Z</dcterms:modified>
</cp:coreProperties>
</file>